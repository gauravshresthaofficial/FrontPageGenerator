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7B9" w14:textId="77777777" w:rsidR="004A7C31" w:rsidRDefault="00A141F5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A141F5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A141F5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A141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A141F5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26148D23" w:rsidR="004A7C31" w:rsidRDefault="00A141F5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del w:id="1" w:author="Gaurav Shrestha" w:date="2023-10-12T17:09:00Z">
        <w:r w:rsidDel="00A141F5">
          <w:rPr>
            <w:b/>
            <w:sz w:val="44"/>
            <w:szCs w:val="44"/>
          </w:rPr>
          <w:delText>Advance Internetworking</w:delText>
        </w:r>
      </w:del>
      <w:ins w:id="2" w:author="Gaurav Shrestha" w:date="2023-10-12T17:09:00Z">
        <w:r>
          <w:rPr>
            <w:b/>
            <w:sz w:val="44"/>
            <w:szCs w:val="44"/>
          </w:rPr>
          <w:t xml:space="preserve">Advance Internetworking</w:t>
        </w:r>
      </w:ins>
    </w:p>
    <w:p w14:paraId="1EC0D1E5" w14:textId="77777777" w:rsidR="004A7C31" w:rsidRDefault="004A7C31"/>
    <w:p w14:paraId="664103E9" w14:textId="1082F193" w:rsidR="004A7C31" w:rsidRDefault="00A141F5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  <w:bookmarkStart w:id="3" w:name="_GoBack"/>
      <w:bookmarkEnd w:id="3"/>
    </w:p>
    <w:p w14:paraId="673FEF4D" w14:textId="77777777" w:rsidR="004A7C31" w:rsidRDefault="004A7C31">
      <w:pPr>
        <w:pStyle w:val="Heading2"/>
        <w:jc w:val="center"/>
      </w:pPr>
      <w:bookmarkStart w:id="4" w:name="_qqwiw1g4ry9d" w:colFirst="0" w:colLast="0"/>
      <w:bookmarkEnd w:id="4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5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BIRAJ REGMI</w:t>
            </w:r>
          </w:p>
          <w:p w14:paraId="311053AA" w14:textId="65E5C556" w:rsidR="004A7C31" w:rsidRDefault="00B513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6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020BIM010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4ADDEDA5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del w:id="7" w:author="Gaurav Shrestha" w:date="2023-10-12T17:10:00Z">
              <w:r w:rsidDel="00A141F5">
                <w:rPr>
                  <w:sz w:val="26"/>
                  <w:szCs w:val="26"/>
                </w:rPr>
                <w:delText>5th  Semester</w:delText>
              </w:r>
            </w:del>
            <w:ins w:id="8" w:author="Gaurav Shrestha" w:date="2023-10-12T17:10:00Z">
              <w:r>
                <w:rPr>
                  <w:sz w:val="26"/>
                  <w:szCs w:val="26"/>
                </w:rPr>
                <w:t xml:space="preserve">5th Semester</w:t>
              </w:r>
            </w:ins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3EF3565B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del w:id="9" w:author="Gaurav Shrestha" w:date="2023-10-12T17:10:00Z">
              <w:r w:rsidDel="00A141F5">
                <w:rPr>
                  <w:b/>
                  <w:sz w:val="26"/>
                  <w:szCs w:val="26"/>
                </w:rPr>
                <w:delText>Mr.</w:delText>
              </w:r>
              <w:r w:rsidDel="00A141F5">
                <w:rPr>
                  <w:b/>
                  <w:sz w:val="26"/>
                  <w:szCs w:val="26"/>
                </w:rPr>
                <w:delText xml:space="preserve"> Sanjay Kumar Yadav</w:delText>
              </w:r>
            </w:del>
            <w:ins w:id="10" w:author="Gaurav Shrestha" w:date="2023-10-12T17:10:00Z">
              <w:r>
                <w:rPr>
                  <w:b/>
                  <w:sz w:val="26"/>
                  <w:szCs w:val="26"/>
                </w:rPr>
                <w:t xml:space="preserve">MR. SANJAY KUMAR YADAV</w:t>
              </w:r>
              <w:proofErr w:type="spellStart"/>
              <w:r>
                <w:rPr>
                  <w:b/>
                  <w:sz w:val="26"/>
                  <w:szCs w:val="26"/>
                </w:rPr>
                <w:t/>
              </w:r>
              <w:proofErr w:type="spellEnd"/>
              <w:r>
                <w:rPr>
                  <w:b/>
                  <w:sz w:val="26"/>
                  <w:szCs w:val="26"/>
                </w:rPr>
                <w:t/>
              </w:r>
            </w:ins>
          </w:p>
          <w:p w14:paraId="6DA7FF04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11" w:name="_70b62vjtr3xu" w:colFirst="0" w:colLast="0"/>
      <w:bookmarkStart w:id="12" w:name="_m0tuwpqimjw5" w:colFirst="0" w:colLast="0"/>
      <w:bookmarkStart w:id="13" w:name="_wuq6kki7ph1b" w:colFirst="0" w:colLast="0"/>
      <w:bookmarkStart w:id="14" w:name="_g34hb87ibcps" w:colFirst="0" w:colLast="0"/>
      <w:bookmarkStart w:id="15" w:name="_tw8zwhuz7i0v" w:colFirst="0" w:colLast="0"/>
      <w:bookmarkStart w:id="16" w:name="_owi05c749pk4" w:colFirst="0" w:colLast="0"/>
      <w:bookmarkStart w:id="17" w:name="_if6ne2wbxrbu" w:colFirst="0" w:colLast="0"/>
      <w:bookmarkStart w:id="18" w:name="_dtha3dbmhpha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rav Shrestha">
    <w15:presenceInfo w15:providerId="None" w15:userId="Gaurav Shrestha"/>
  </w15:person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A141F5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Shrestha</cp:lastModifiedBy>
  <cp:revision>7</cp:revision>
  <dcterms:created xsi:type="dcterms:W3CDTF">2023-10-07T05:58:00Z</dcterms:created>
  <dcterms:modified xsi:type="dcterms:W3CDTF">2023-10-12T11:25:00Z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