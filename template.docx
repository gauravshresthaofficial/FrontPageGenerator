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>{</w:t>
      </w:r>
      <w:proofErr w:type="spellStart"/>
      <w:r w:rsidR="00680441">
        <w:rPr>
          <w:b/>
          <w:sz w:val="26"/>
          <w:szCs w:val="26"/>
        </w:rPr>
        <w:t>labnumber</w:t>
      </w:r>
      <w:proofErr w:type="spellEnd"/>
      <w:r w:rsidR="00680441">
        <w:rPr>
          <w:b/>
          <w:sz w:val="26"/>
          <w:szCs w:val="26"/>
        </w:rPr>
        <w:t>}</w:t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>{name}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rollno</w:t>
            </w:r>
            <w:proofErr w:type="spellEnd"/>
            <w:r>
              <w:rPr>
                <w:sz w:val="26"/>
                <w:szCs w:val="26"/>
              </w:rPr>
              <w:t>}</w:t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{section}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